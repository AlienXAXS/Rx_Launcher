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BF7" w14:textId="77777777" w:rsidR="00C04128" w:rsidRDefault="002044BF" w:rsidP="00C04128">
      <w:pPr>
        <w:pStyle w:val="Heading1"/>
      </w:pPr>
      <w:proofErr w:type="spellStart"/>
      <w:r>
        <w:t>RX</w:t>
      </w:r>
      <w:r w:rsidR="00C04128">
        <w:t>Patch</w:t>
      </w:r>
      <w:proofErr w:type="spellEnd"/>
      <w:r w:rsidR="00C04128">
        <w:t xml:space="preserve"> </w:t>
      </w:r>
      <w:r>
        <w:t>overview</w:t>
      </w:r>
    </w:p>
    <w:p w14:paraId="3B8F5B14" w14:textId="77777777" w:rsidR="00C04128" w:rsidRDefault="00C04128" w:rsidP="00C04128">
      <w:r>
        <w:t xml:space="preserve">The </w:t>
      </w:r>
      <w:proofErr w:type="spellStart"/>
      <w:r>
        <w:t>patcher</w:t>
      </w:r>
      <w:proofErr w:type="spellEnd"/>
      <w:r>
        <w:t xml:space="preserve"> takes two input directories, OLD and NEW. NEW contains all files that should be available after installation, i.e. the new version. OLD includes all files of the previous version. These files are used for incremental patching and removal. Any files in the OLD directory that are not in the NEW directory will be removed.</w:t>
      </w:r>
    </w:p>
    <w:p w14:paraId="05A5D886" w14:textId="77777777" w:rsidR="00C04128" w:rsidRDefault="00C04128" w:rsidP="0010591C">
      <w:r>
        <w:t xml:space="preserve">A patch can be created using </w:t>
      </w:r>
      <w:proofErr w:type="spellStart"/>
      <w:r w:rsidRPr="0010591C">
        <w:rPr>
          <w:rStyle w:val="CodeChar"/>
        </w:rPr>
        <w:t>RXPatch</w:t>
      </w:r>
      <w:proofErr w:type="spellEnd"/>
      <w:r w:rsidRPr="0010591C">
        <w:rPr>
          <w:rStyle w:val="CodeChar"/>
        </w:rPr>
        <w:t xml:space="preserve"> </w:t>
      </w:r>
      <w:r w:rsidR="0010591C">
        <w:rPr>
          <w:rStyle w:val="CodeChar"/>
        </w:rPr>
        <w:t>cr</w:t>
      </w:r>
      <w:r w:rsidRPr="0010591C">
        <w:rPr>
          <w:rStyle w:val="CodeChar"/>
        </w:rPr>
        <w:t xml:space="preserve">eate </w:t>
      </w:r>
      <w:proofErr w:type="spellStart"/>
      <w:r w:rsidRPr="0010591C">
        <w:rPr>
          <w:rStyle w:val="CodeChar"/>
        </w:rPr>
        <w:t>args.json</w:t>
      </w:r>
      <w:proofErr w:type="spellEnd"/>
      <w:r>
        <w:t xml:space="preserve">, where </w:t>
      </w:r>
      <w:proofErr w:type="spellStart"/>
      <w:r>
        <w:t>args.json</w:t>
      </w:r>
      <w:proofErr w:type="spellEnd"/>
      <w:r>
        <w:t xml:space="preserve"> is a file specifying the OLD, NEW, and PATCH directory</w:t>
      </w:r>
      <w:r w:rsidR="00160686">
        <w:t>.</w:t>
      </w:r>
      <w:r>
        <w:t xml:space="preserve"> (</w:t>
      </w:r>
      <w:r w:rsidR="00002813">
        <w:t>An example is in the appendix.</w:t>
      </w:r>
      <w:r>
        <w:t>) The PATCH directory is the output directory and should be empty before creation of the patch. After creating the patch, all files in this directory should be uploaded to a HTTP or FTP location.</w:t>
      </w:r>
    </w:p>
    <w:p w14:paraId="46704061" w14:textId="77777777" w:rsidR="007A488F" w:rsidRDefault="007A488F" w:rsidP="0010591C">
      <w:r>
        <w:t xml:space="preserve">A patch can be applied by setting it up for the updater, or by invoking </w:t>
      </w:r>
      <w:proofErr w:type="spellStart"/>
      <w:r w:rsidRPr="007A488F">
        <w:rPr>
          <w:rStyle w:val="CodeChar"/>
        </w:rPr>
        <w:t>RXPatch</w:t>
      </w:r>
      <w:proofErr w:type="spellEnd"/>
      <w:r w:rsidRPr="007A488F">
        <w:rPr>
          <w:rStyle w:val="CodeChar"/>
        </w:rPr>
        <w:t xml:space="preserve"> </w:t>
      </w:r>
      <w:proofErr w:type="spellStart"/>
      <w:r w:rsidRPr="007A488F">
        <w:rPr>
          <w:rStyle w:val="CodeChar"/>
        </w:rPr>
        <w:t>apply_web</w:t>
      </w:r>
      <w:proofErr w:type="spellEnd"/>
      <w:r w:rsidRPr="007A488F">
        <w:rPr>
          <w:rStyle w:val="CodeChar"/>
        </w:rPr>
        <w:t xml:space="preserve"> ...</w:t>
      </w:r>
      <w:r>
        <w:t xml:space="preserve">  to install it from an update URL or </w:t>
      </w:r>
      <w:proofErr w:type="spellStart"/>
      <w:r w:rsidRPr="007A488F">
        <w:rPr>
          <w:rStyle w:val="CodeChar"/>
        </w:rPr>
        <w:t>rxpatch</w:t>
      </w:r>
      <w:proofErr w:type="spellEnd"/>
      <w:r w:rsidRPr="007A488F">
        <w:rPr>
          <w:rStyle w:val="CodeChar"/>
        </w:rPr>
        <w:t xml:space="preserve"> </w:t>
      </w:r>
      <w:proofErr w:type="spellStart"/>
      <w:r w:rsidRPr="007A488F">
        <w:rPr>
          <w:rStyle w:val="CodeChar"/>
        </w:rPr>
        <w:t>apply_filesystem</w:t>
      </w:r>
      <w:proofErr w:type="spellEnd"/>
      <w:r w:rsidRPr="007A488F">
        <w:rPr>
          <w:rStyle w:val="CodeChar"/>
        </w:rPr>
        <w:t xml:space="preserve"> ...</w:t>
      </w:r>
      <w:r w:rsidRPr="007A488F">
        <w:t xml:space="preserve"> to install</w:t>
      </w:r>
      <w:r>
        <w:t xml:space="preserve"> it from a local path.</w:t>
      </w:r>
    </w:p>
    <w:p w14:paraId="5B62AFD0" w14:textId="77777777" w:rsidR="00C04128" w:rsidRPr="00C04128" w:rsidRDefault="00C04128" w:rsidP="00C04128">
      <w:r>
        <w:t>A special version file</w:t>
      </w:r>
      <w:r w:rsidR="0010591C">
        <w:t xml:space="preserve">, located at </w:t>
      </w:r>
      <w:hyperlink r:id="rId8" w:history="1">
        <w:r w:rsidR="00B65864" w:rsidRPr="00355440">
          <w:rPr>
            <w:rStyle w:val="Hyperlink"/>
          </w:rPr>
          <w:t>http://renegade-x.com/launcher_data/version.json</w:t>
        </w:r>
      </w:hyperlink>
      <w:r w:rsidR="00B65864">
        <w:t xml:space="preserve"> </w:t>
      </w:r>
      <w:r>
        <w:t>describes the latest versions</w:t>
      </w:r>
      <w:r w:rsidR="00B65864">
        <w:t xml:space="preserve"> of the game and the launcher</w:t>
      </w:r>
      <w:r>
        <w:t>.</w:t>
      </w:r>
      <w:r w:rsidR="003C0CD6">
        <w:t xml:space="preserve"> (An example is in the appendix.)</w:t>
      </w:r>
      <w:r w:rsidR="00641F99">
        <w:t xml:space="preserve"> The launcher downloads this file to see if a new version is available.</w:t>
      </w:r>
    </w:p>
    <w:p w14:paraId="73FFB1F3" w14:textId="77777777" w:rsidR="00C95AC0" w:rsidRDefault="00C04128" w:rsidP="00C04128">
      <w:pPr>
        <w:pStyle w:val="Heading1"/>
      </w:pPr>
      <w:r>
        <w:t xml:space="preserve">Preparing a </w:t>
      </w:r>
      <w:r w:rsidR="00160686">
        <w:t xml:space="preserve">typical </w:t>
      </w:r>
      <w:r>
        <w:t>patch</w:t>
      </w:r>
    </w:p>
    <w:p w14:paraId="335AACFE" w14:textId="77777777" w:rsidR="009E759B" w:rsidRPr="009E759B" w:rsidRDefault="009E759B" w:rsidP="009E759B">
      <w:r>
        <w:t>There are some things to note when creating a patch.</w:t>
      </w:r>
    </w:p>
    <w:p w14:paraId="38AB4D89" w14:textId="77777777" w:rsidR="00C04128" w:rsidRDefault="00C04128" w:rsidP="00C04128">
      <w:pPr>
        <w:pStyle w:val="ListParagraph"/>
        <w:numPr>
          <w:ilvl w:val="0"/>
          <w:numId w:val="1"/>
        </w:numPr>
      </w:pPr>
      <w:r>
        <w:t xml:space="preserve">Prepare a directory with all files from the old install. These files will be replaced or removed by the </w:t>
      </w:r>
      <w:proofErr w:type="spellStart"/>
      <w:r>
        <w:t>patcher</w:t>
      </w:r>
      <w:proofErr w:type="spellEnd"/>
      <w:r w:rsidR="00D24119">
        <w:t xml:space="preserve"> (OLD)</w:t>
      </w:r>
      <w:r>
        <w:t>.</w:t>
      </w:r>
    </w:p>
    <w:p w14:paraId="1ECA62A1" w14:textId="77777777" w:rsidR="0010591C" w:rsidRDefault="00C04128" w:rsidP="00C04128">
      <w:pPr>
        <w:pStyle w:val="ListParagraph"/>
        <w:numPr>
          <w:ilvl w:val="1"/>
          <w:numId w:val="1"/>
        </w:numPr>
      </w:pPr>
      <w:r>
        <w:t>Be sure to include the UDK*.ini configuration files, as these should be removed by</w:t>
      </w:r>
      <w:r w:rsidR="0010591C">
        <w:t xml:space="preserve"> the </w:t>
      </w:r>
      <w:proofErr w:type="spellStart"/>
      <w:r w:rsidR="0010591C">
        <w:t>patcher</w:t>
      </w:r>
      <w:proofErr w:type="spellEnd"/>
      <w:r w:rsidR="0010591C">
        <w:t>.</w:t>
      </w:r>
    </w:p>
    <w:p w14:paraId="55367681" w14:textId="77777777" w:rsidR="00C04128" w:rsidRDefault="0010591C" w:rsidP="00C04128">
      <w:pPr>
        <w:pStyle w:val="ListParagraph"/>
        <w:numPr>
          <w:ilvl w:val="1"/>
          <w:numId w:val="1"/>
        </w:numPr>
      </w:pPr>
      <w:r>
        <w:t>However, d</w:t>
      </w:r>
      <w:r w:rsidR="00C04128">
        <w:t>o not include the UDKSystemSettings.ini file, as this file should persist between patches.</w:t>
      </w:r>
    </w:p>
    <w:p w14:paraId="256D1FA9" w14:textId="77777777" w:rsidR="000B1C0E" w:rsidRDefault="000B1C0E" w:rsidP="00C04128">
      <w:pPr>
        <w:pStyle w:val="ListParagraph"/>
        <w:numPr>
          <w:ilvl w:val="1"/>
          <w:numId w:val="1"/>
        </w:numPr>
      </w:pPr>
      <w:bookmarkStart w:id="0" w:name="_Ref402737109"/>
      <w:commentRangeStart w:id="1"/>
      <w:r>
        <w:t xml:space="preserve">Remove Binaries/InstallInfo.xml, as it depends on the user’s machine. </w:t>
      </w:r>
      <w:commentRangeEnd w:id="1"/>
      <w:r>
        <w:rPr>
          <w:rStyle w:val="CommentReference"/>
        </w:rPr>
        <w:commentReference w:id="1"/>
      </w:r>
      <w:bookmarkEnd w:id="0"/>
    </w:p>
    <w:p w14:paraId="66646657" w14:textId="77777777" w:rsidR="0010591C" w:rsidRDefault="0010591C" w:rsidP="00C04128">
      <w:pPr>
        <w:pStyle w:val="ListParagraph"/>
        <w:numPr>
          <w:ilvl w:val="1"/>
          <w:numId w:val="1"/>
        </w:numPr>
      </w:pPr>
      <w:r>
        <w:t>Do not include the launcher, as the launcher cannot be patched simultaneously with the game. The launcher has a separate updater.</w:t>
      </w:r>
    </w:p>
    <w:p w14:paraId="34B7108A" w14:textId="77777777" w:rsidR="009E759B" w:rsidRDefault="009E759B" w:rsidP="00C04128">
      <w:pPr>
        <w:pStyle w:val="ListParagraph"/>
        <w:numPr>
          <w:ilvl w:val="1"/>
          <w:numId w:val="1"/>
        </w:numPr>
      </w:pPr>
      <w:r>
        <w:t>Make sure that the directory does not contain extraneous files, and only the files that you wish to patch.</w:t>
      </w:r>
    </w:p>
    <w:p w14:paraId="6E025E6A" w14:textId="77777777" w:rsidR="00C04128" w:rsidRDefault="0010591C" w:rsidP="0010591C">
      <w:pPr>
        <w:pStyle w:val="ListParagraph"/>
        <w:numPr>
          <w:ilvl w:val="0"/>
          <w:numId w:val="1"/>
        </w:numPr>
      </w:pPr>
      <w:r>
        <w:t xml:space="preserve">Prepare a directory with all files </w:t>
      </w:r>
      <w:r w:rsidR="00D24119">
        <w:t>that should be installed (NEW)</w:t>
      </w:r>
      <w:r>
        <w:t>.</w:t>
      </w:r>
    </w:p>
    <w:p w14:paraId="6BECF201" w14:textId="77777777" w:rsidR="0010591C" w:rsidRDefault="0010591C" w:rsidP="0010591C">
      <w:pPr>
        <w:pStyle w:val="ListParagraph"/>
        <w:numPr>
          <w:ilvl w:val="1"/>
          <w:numId w:val="1"/>
        </w:numPr>
      </w:pPr>
      <w:r>
        <w:t>Do not include the launcher, for the same reason as above.</w:t>
      </w:r>
    </w:p>
    <w:p w14:paraId="7C0D06F9" w14:textId="77777777" w:rsidR="0010591C" w:rsidRDefault="0010591C" w:rsidP="0010591C">
      <w:pPr>
        <w:pStyle w:val="ListParagraph"/>
        <w:numPr>
          <w:ilvl w:val="1"/>
          <w:numId w:val="1"/>
        </w:numPr>
      </w:pPr>
      <w:r>
        <w:t>Do not include the UDK*.ini files as they are automatically generated on the client on the first run. (Do not include the UDKSystemSettings.ini file either.)</w:t>
      </w:r>
    </w:p>
    <w:p w14:paraId="0F0FBA0E" w14:textId="2B98229B" w:rsidR="00CB6DB5" w:rsidRDefault="00CB6DB5" w:rsidP="0010591C">
      <w:pPr>
        <w:pStyle w:val="ListParagraph"/>
        <w:numPr>
          <w:ilvl w:val="1"/>
          <w:numId w:val="1"/>
        </w:numPr>
      </w:pPr>
      <w:r>
        <w:t xml:space="preserve">Remove Binaries/InstallInfo.xml, see step </w:t>
      </w:r>
      <w:r>
        <w:fldChar w:fldCharType="begin"/>
      </w:r>
      <w:r>
        <w:instrText xml:space="preserve"> REF _Ref402737109 \r \h </w:instrText>
      </w:r>
      <w:r>
        <w:fldChar w:fldCharType="separate"/>
      </w:r>
      <w:r>
        <w:t>1.c</w:t>
      </w:r>
      <w:r>
        <w:fldChar w:fldCharType="end"/>
      </w:r>
      <w:r>
        <w:t>.</w:t>
      </w:r>
    </w:p>
    <w:p w14:paraId="1AD16CFB" w14:textId="2303C706" w:rsidR="0010591C" w:rsidRDefault="0045437B" w:rsidP="0010591C">
      <w:pPr>
        <w:pStyle w:val="ListParagraph"/>
        <w:numPr>
          <w:ilvl w:val="1"/>
          <w:numId w:val="1"/>
        </w:numPr>
      </w:pPr>
      <w:bookmarkStart w:id="3" w:name="_Ref402720914"/>
      <w:r>
        <w:t>Make sure that the Default</w:t>
      </w:r>
      <w:r w:rsidR="00D24119">
        <w:t>RenegadeX.ini contains the correct version info. In particular</w:t>
      </w:r>
      <w:proofErr w:type="gramStart"/>
      <w:r w:rsidR="00D24119">
        <w:t>:</w:t>
      </w:r>
      <w:proofErr w:type="gramEnd"/>
      <w:r w:rsidR="00D24119">
        <w:br/>
      </w:r>
      <w:proofErr w:type="spellStart"/>
      <w:r w:rsidR="00D24119" w:rsidRPr="00B65864">
        <w:rPr>
          <w:rStyle w:val="CodeChar"/>
        </w:rPr>
        <w:t>GameVersion</w:t>
      </w:r>
      <w:proofErr w:type="spellEnd"/>
      <w:r w:rsidR="00D24119" w:rsidRPr="00B65864">
        <w:rPr>
          <w:rStyle w:val="CodeChar"/>
        </w:rPr>
        <w:t>=”Open Beta 4”</w:t>
      </w:r>
      <w:r w:rsidR="00D24119" w:rsidRPr="00B65864">
        <w:rPr>
          <w:rStyle w:val="CodeChar"/>
        </w:rPr>
        <w:br/>
      </w:r>
      <w:proofErr w:type="spellStart"/>
      <w:r w:rsidR="00D24119" w:rsidRPr="00B65864">
        <w:rPr>
          <w:rStyle w:val="CodeChar"/>
        </w:rPr>
        <w:t>GameVersionNumber</w:t>
      </w:r>
      <w:proofErr w:type="spellEnd"/>
      <w:r w:rsidR="00D24119" w:rsidRPr="00B65864">
        <w:rPr>
          <w:rStyle w:val="CodeChar"/>
        </w:rPr>
        <w:t>=</w:t>
      </w:r>
      <w:r w:rsidR="00DB6EF1" w:rsidRPr="00B65864">
        <w:rPr>
          <w:rStyle w:val="CodeChar"/>
        </w:rPr>
        <w:t>400</w:t>
      </w:r>
      <w:ins w:id="4" w:author="Peter" w:date="2015-02-23T00:22:00Z">
        <w:r w:rsidR="00887E43">
          <w:rPr>
            <w:rStyle w:val="CodeChar"/>
          </w:rPr>
          <w:t>0</w:t>
        </w:r>
      </w:ins>
      <w:r w:rsidR="00B65864">
        <w:br/>
      </w:r>
      <w:proofErr w:type="spellStart"/>
      <w:r w:rsidR="00B65864">
        <w:t>GameVersion</w:t>
      </w:r>
      <w:proofErr w:type="spellEnd"/>
      <w:r w:rsidR="00B65864">
        <w:t xml:space="preserve"> can be anything, and is used only for displaying the version to the player. </w:t>
      </w:r>
      <w:proofErr w:type="spellStart"/>
      <w:r w:rsidR="00B65864">
        <w:t>GameVersionNumber</w:t>
      </w:r>
      <w:proofErr w:type="spellEnd"/>
      <w:r w:rsidR="00B65864">
        <w:t xml:space="preserve"> is the number that is used to check for updates, and should be higher than any previously distributed version.</w:t>
      </w:r>
      <w:bookmarkEnd w:id="3"/>
    </w:p>
    <w:p w14:paraId="6F4E89A9" w14:textId="77777777" w:rsidR="00E16A36" w:rsidRDefault="00E16A36" w:rsidP="00E16A36">
      <w:pPr>
        <w:pStyle w:val="ListParagraph"/>
        <w:numPr>
          <w:ilvl w:val="0"/>
          <w:numId w:val="1"/>
        </w:numPr>
      </w:pPr>
      <w:r>
        <w:lastRenderedPageBreak/>
        <w:t xml:space="preserve">Run </w:t>
      </w:r>
      <w:proofErr w:type="spellStart"/>
      <w:r w:rsidRPr="0010591C">
        <w:rPr>
          <w:rStyle w:val="CodeChar"/>
        </w:rPr>
        <w:t>RXPatch</w:t>
      </w:r>
      <w:proofErr w:type="spellEnd"/>
      <w:r w:rsidRPr="0010591C">
        <w:rPr>
          <w:rStyle w:val="CodeChar"/>
        </w:rPr>
        <w:t xml:space="preserve"> </w:t>
      </w:r>
      <w:r>
        <w:rPr>
          <w:rStyle w:val="CodeChar"/>
        </w:rPr>
        <w:t>cr</w:t>
      </w:r>
      <w:r w:rsidRPr="0010591C">
        <w:rPr>
          <w:rStyle w:val="CodeChar"/>
        </w:rPr>
        <w:t xml:space="preserve">eate </w:t>
      </w:r>
      <w:proofErr w:type="spellStart"/>
      <w:r w:rsidRPr="0010591C">
        <w:rPr>
          <w:rStyle w:val="CodeChar"/>
        </w:rPr>
        <w:t>args.json</w:t>
      </w:r>
      <w:proofErr w:type="spellEnd"/>
      <w:r w:rsidRPr="00E16A36">
        <w:t>, where</w:t>
      </w:r>
      <w:r>
        <w:t xml:space="preserve"> </w:t>
      </w:r>
      <w:proofErr w:type="spellStart"/>
      <w:r>
        <w:t>args.json</w:t>
      </w:r>
      <w:proofErr w:type="spellEnd"/>
      <w:r>
        <w:t xml:space="preserve"> specifies the paths to the OLD and NEW directory that were prepared above, and the desired output (PATCH) directory. This might take a while. </w:t>
      </w:r>
      <w:proofErr w:type="spellStart"/>
      <w:r>
        <w:t>RXPatch</w:t>
      </w:r>
      <w:proofErr w:type="spellEnd"/>
      <w:r>
        <w:t xml:space="preserve"> does not report on its progress</w:t>
      </w:r>
      <w:r>
        <w:rPr>
          <w:rStyle w:val="FootnoteReference"/>
        </w:rPr>
        <w:footnoteReference w:id="1"/>
      </w:r>
      <w:r>
        <w:t>.</w:t>
      </w:r>
    </w:p>
    <w:p w14:paraId="3304063E" w14:textId="71D37C5D" w:rsidR="00E16A36" w:rsidRDefault="00E16A36" w:rsidP="003C0CD6">
      <w:pPr>
        <w:pStyle w:val="ListParagraph"/>
        <w:numPr>
          <w:ilvl w:val="0"/>
          <w:numId w:val="1"/>
        </w:numPr>
      </w:pPr>
      <w:bookmarkStart w:id="5" w:name="_Ref402721401"/>
      <w:r>
        <w:t xml:space="preserve">Upload </w:t>
      </w:r>
      <w:r w:rsidR="00571D9C">
        <w:t xml:space="preserve">everything in the </w:t>
      </w:r>
      <w:r w:rsidR="003C0CD6">
        <w:t xml:space="preserve">PATCH directory to a location that is accessible via HTTP or FTP. It is a good idea to name this directory after the new version, e.g. </w:t>
      </w:r>
      <w:hyperlink r:id="rId11" w:history="1">
        <w:r w:rsidR="00DC7CBC">
          <w:rPr>
            <w:rStyle w:val="Hyperlink"/>
          </w:rPr>
          <w:t>http://renegade-x.com/patches/Open Beta 4</w:t>
        </w:r>
      </w:hyperlink>
      <w:bookmarkEnd w:id="5"/>
    </w:p>
    <w:p w14:paraId="3C703717" w14:textId="3B036CC7" w:rsidR="00B65864" w:rsidRDefault="00E16A36" w:rsidP="00E16A36">
      <w:pPr>
        <w:pStyle w:val="ListParagraph"/>
        <w:numPr>
          <w:ilvl w:val="0"/>
          <w:numId w:val="1"/>
        </w:numPr>
      </w:pPr>
      <w:r>
        <w:t xml:space="preserve">Update </w:t>
      </w:r>
      <w:hyperlink r:id="rId12" w:history="1">
        <w:r w:rsidRPr="00355440">
          <w:rPr>
            <w:rStyle w:val="Hyperlink"/>
          </w:rPr>
          <w:t>http://renegade-x.com/launcher_data/version.json</w:t>
        </w:r>
      </w:hyperlink>
      <w:r>
        <w:t xml:space="preserve"> to match the version info specified in</w:t>
      </w:r>
      <w:r w:rsidR="003C0CD6">
        <w:t xml:space="preserve"> step</w:t>
      </w:r>
      <w:r>
        <w:t xml:space="preserve"> </w:t>
      </w:r>
      <w:r>
        <w:fldChar w:fldCharType="begin"/>
      </w:r>
      <w:r>
        <w:instrText xml:space="preserve"> REF _Ref402720914 \r \h </w:instrText>
      </w:r>
      <w:r>
        <w:fldChar w:fldCharType="separate"/>
      </w:r>
      <w:r>
        <w:t>2.c</w:t>
      </w:r>
      <w:r>
        <w:fldChar w:fldCharType="end"/>
      </w:r>
      <w:r w:rsidR="003C0CD6">
        <w:t xml:space="preserve"> and the URL of the directory that was uploaded to in step </w:t>
      </w:r>
      <w:r w:rsidR="003C0CD6">
        <w:fldChar w:fldCharType="begin"/>
      </w:r>
      <w:r w:rsidR="003C0CD6">
        <w:instrText xml:space="preserve"> REF _Ref402721401 \r \h </w:instrText>
      </w:r>
      <w:r w:rsidR="003C0CD6">
        <w:fldChar w:fldCharType="separate"/>
      </w:r>
      <w:r w:rsidR="003C0CD6">
        <w:t>4</w:t>
      </w:r>
      <w:r w:rsidR="003C0CD6">
        <w:fldChar w:fldCharType="end"/>
      </w:r>
      <w:r>
        <w:t>.</w:t>
      </w:r>
      <w:ins w:id="6" w:author="Peter" w:date="2015-02-23T00:23:00Z">
        <w:r w:rsidR="00887E43">
          <w:t xml:space="preserve"> (See </w:t>
        </w:r>
        <w:r w:rsidR="00887E43">
          <w:rPr>
            <w:i/>
          </w:rPr>
          <w:t>replication</w:t>
        </w:r>
        <w:r w:rsidR="00887E43">
          <w:t xml:space="preserve"> below.)</w:t>
        </w:r>
      </w:ins>
    </w:p>
    <w:p w14:paraId="37FE3A88" w14:textId="77777777" w:rsidR="00127B7F" w:rsidRDefault="00127B7F" w:rsidP="00E16A36">
      <w:pPr>
        <w:pStyle w:val="ListParagraph"/>
        <w:numPr>
          <w:ilvl w:val="0"/>
          <w:numId w:val="1"/>
        </w:numPr>
        <w:rPr>
          <w:ins w:id="7" w:author="Peter" w:date="2015-02-23T00:23:00Z"/>
        </w:rPr>
      </w:pPr>
      <w:r>
        <w:t>Run the launcher and see if the patch works.</w:t>
      </w:r>
    </w:p>
    <w:p w14:paraId="0D70F1F3" w14:textId="53C52E4B" w:rsidR="00887E43" w:rsidRDefault="00887E43">
      <w:pPr>
        <w:pStyle w:val="Heading1"/>
        <w:rPr>
          <w:ins w:id="8" w:author="Peter" w:date="2015-02-23T00:23:00Z"/>
        </w:rPr>
        <w:pPrChange w:id="9" w:author="Peter" w:date="2015-02-23T00:23:00Z">
          <w:pPr>
            <w:pStyle w:val="ListParagraph"/>
            <w:numPr>
              <w:numId w:val="1"/>
            </w:numPr>
            <w:ind w:hanging="360"/>
          </w:pPr>
        </w:pPrChange>
      </w:pPr>
      <w:ins w:id="10" w:author="Peter" w:date="2015-02-23T00:23:00Z">
        <w:r>
          <w:t>Replication</w:t>
        </w:r>
      </w:ins>
    </w:p>
    <w:p w14:paraId="75DDA9BA" w14:textId="7CB263DD" w:rsidR="00887E43" w:rsidRPr="00887E43" w:rsidRDefault="00887E43">
      <w:pPr>
        <w:pPrChange w:id="11" w:author="Peter" w:date="2015-02-23T00:23:00Z">
          <w:pPr>
            <w:pStyle w:val="ListParagraph"/>
            <w:numPr>
              <w:numId w:val="1"/>
            </w:numPr>
            <w:ind w:hanging="360"/>
          </w:pPr>
        </w:pPrChange>
      </w:pPr>
      <w:ins w:id="12" w:author="Peter" w:date="2015-02-23T00:23:00Z">
        <w:r>
          <w:t xml:space="preserve">Patches can be replicated to multiple servers, and the launcher </w:t>
        </w:r>
      </w:ins>
      <w:ins w:id="13" w:author="Peter" w:date="2015-02-23T00:24:00Z">
        <w:r>
          <w:t xml:space="preserve">will select the server with the lowest ping from a list of servers. This server is then used to download the patch from. </w:t>
        </w:r>
      </w:ins>
      <w:ins w:id="14" w:author="Peter" w:date="2015-02-23T00:25:00Z">
        <w:r>
          <w:t xml:space="preserve">To replicate a patch across multiple servers, see the instructions in </w:t>
        </w:r>
        <w:r>
          <w:fldChar w:fldCharType="begin"/>
        </w:r>
        <w:r>
          <w:instrText xml:space="preserve"> HYPERLINK "http://renegade-x.com/patches/readme.txt" </w:instrText>
        </w:r>
        <w:r>
          <w:fldChar w:fldCharType="separate"/>
        </w:r>
        <w:r w:rsidRPr="00550FF9">
          <w:rPr>
            <w:rStyle w:val="Hyperlink"/>
          </w:rPr>
          <w:t>http://renegade-x.com/patches/readme.txt</w:t>
        </w:r>
        <w:r>
          <w:fldChar w:fldCharType="end"/>
        </w:r>
        <w:r>
          <w:t xml:space="preserve">. The list of servers should be </w:t>
        </w:r>
      </w:ins>
      <w:ins w:id="15" w:author="Peter" w:date="2015-02-23T00:26:00Z">
        <w:r>
          <w:t xml:space="preserve">specified in </w:t>
        </w:r>
        <w:proofErr w:type="spellStart"/>
        <w:r>
          <w:t>version.json</w:t>
        </w:r>
        <w:proofErr w:type="spellEnd"/>
        <w:r>
          <w:t>. Only</w:t>
        </w:r>
      </w:ins>
      <w:ins w:id="16" w:author="Peter" w:date="2015-02-23T00:27:00Z">
        <w:r>
          <w:t xml:space="preserve"> game patches are downloaded from </w:t>
        </w:r>
      </w:ins>
      <w:ins w:id="17" w:author="Peter" w:date="2015-02-23T00:37:00Z">
        <w:r w:rsidR="0048122C">
          <w:t xml:space="preserve">the </w:t>
        </w:r>
      </w:ins>
      <w:ins w:id="18" w:author="Peter" w:date="2015-02-23T00:27:00Z">
        <w:r>
          <w:t>replicat</w:t>
        </w:r>
      </w:ins>
      <w:ins w:id="19" w:author="Peter" w:date="2015-02-23T00:37:00Z">
        <w:r w:rsidR="0048122C">
          <w:t>ed</w:t>
        </w:r>
      </w:ins>
      <w:ins w:id="20" w:author="Peter" w:date="2015-02-23T00:27:00Z">
        <w:r>
          <w:t xml:space="preserve"> servers; t</w:t>
        </w:r>
      </w:ins>
      <w:ins w:id="21" w:author="Peter" w:date="2015-02-23T00:26:00Z">
        <w:r>
          <w:t xml:space="preserve">he launcher </w:t>
        </w:r>
      </w:ins>
      <w:ins w:id="22" w:author="Peter" w:date="2015-02-23T00:27:00Z">
        <w:r>
          <w:t xml:space="preserve">only has a single </w:t>
        </w:r>
      </w:ins>
      <w:ins w:id="23" w:author="Peter" w:date="2015-02-23T00:28:00Z">
        <w:r>
          <w:t xml:space="preserve">download </w:t>
        </w:r>
      </w:ins>
      <w:ins w:id="24" w:author="Peter" w:date="2015-02-23T00:27:00Z">
        <w:r>
          <w:t>location.</w:t>
        </w:r>
      </w:ins>
    </w:p>
    <w:p w14:paraId="54436EF0" w14:textId="04C2D9E4" w:rsidR="00D073E5" w:rsidRDefault="00D073E5" w:rsidP="00D073E5">
      <w:pPr>
        <w:pStyle w:val="Heading1"/>
      </w:pPr>
      <w:r>
        <w:t>Updating the launcher</w:t>
      </w:r>
    </w:p>
    <w:p w14:paraId="3BBE0B43" w14:textId="6A12047C" w:rsidR="00D073E5" w:rsidRPr="00D073E5" w:rsidRDefault="00D073E5" w:rsidP="00D073E5">
      <w:r>
        <w:t xml:space="preserve">To update the launcher, the launcher must be compiled with an increased version number, and then packaged in a .zip. Then the </w:t>
      </w:r>
      <w:r>
        <w:rPr>
          <w:i/>
        </w:rPr>
        <w:t>launcher</w:t>
      </w:r>
      <w:r>
        <w:t xml:space="preserve"> section of </w:t>
      </w:r>
      <w:proofErr w:type="spellStart"/>
      <w:r w:rsidRPr="00D073E5">
        <w:rPr>
          <w:i/>
        </w:rPr>
        <w:t>version.json</w:t>
      </w:r>
      <w:proofErr w:type="spellEnd"/>
      <w:r>
        <w:t xml:space="preserve"> should be updated to include the new version name and number, and </w:t>
      </w:r>
      <w:proofErr w:type="spellStart"/>
      <w:r w:rsidRPr="00D073E5">
        <w:rPr>
          <w:i/>
        </w:rPr>
        <w:t>launcher.patch_url</w:t>
      </w:r>
      <w:proofErr w:type="spellEnd"/>
      <w:r>
        <w:t xml:space="preserve"> should be updated to the</w:t>
      </w:r>
      <w:r w:rsidR="00F27574">
        <w:t xml:space="preserve"> .zip </w:t>
      </w:r>
      <w:r w:rsidR="00737150">
        <w:t>package</w:t>
      </w:r>
      <w:r>
        <w:t>.</w:t>
      </w:r>
    </w:p>
    <w:p w14:paraId="765CA4EC" w14:textId="35493357" w:rsidR="00A62F74" w:rsidRDefault="00D073E5" w:rsidP="00A62F74">
      <w:pPr>
        <w:pStyle w:val="Heading1"/>
      </w:pPr>
      <w:r>
        <w:t>Distributing p</w:t>
      </w:r>
      <w:r w:rsidR="00A62F74">
        <w:t>rivate patches</w:t>
      </w:r>
    </w:p>
    <w:p w14:paraId="438D115A" w14:textId="33CB7EDA" w:rsidR="00A62F74" w:rsidRPr="00A62F74" w:rsidRDefault="00A62F74" w:rsidP="00A62F74">
      <w:r>
        <w:t xml:space="preserve">To limit patches to a certain group of users, create a new copy of </w:t>
      </w:r>
      <w:proofErr w:type="spellStart"/>
      <w:r w:rsidRPr="00A62F74">
        <w:rPr>
          <w:i/>
        </w:rPr>
        <w:t>version.json</w:t>
      </w:r>
      <w:proofErr w:type="spellEnd"/>
      <w:r>
        <w:t xml:space="preserve">, and </w:t>
      </w:r>
      <w:r w:rsidR="00566E4F">
        <w:t xml:space="preserve">correspondingly modify </w:t>
      </w:r>
      <w:proofErr w:type="spellStart"/>
      <w:r w:rsidRPr="00A62F74">
        <w:rPr>
          <w:i/>
        </w:rPr>
        <w:t>VersionUrl</w:t>
      </w:r>
      <w:proofErr w:type="spellEnd"/>
      <w:r>
        <w:t xml:space="preserve"> in </w:t>
      </w:r>
      <w:r w:rsidRPr="00A62F74">
        <w:rPr>
          <w:i/>
        </w:rPr>
        <w:t xml:space="preserve">Renegade X </w:t>
      </w:r>
      <w:proofErr w:type="spellStart"/>
      <w:r w:rsidRPr="00A62F74">
        <w:rPr>
          <w:i/>
        </w:rPr>
        <w:t>Launcher.exe.config</w:t>
      </w:r>
      <w:proofErr w:type="spellEnd"/>
      <w:r>
        <w:t xml:space="preserve">. </w:t>
      </w:r>
      <w:r w:rsidR="00566E4F">
        <w:t xml:space="preserve">Then supply this launcher (configuration) to the users. </w:t>
      </w:r>
      <w:r>
        <w:t>Note that</w:t>
      </w:r>
      <w:r w:rsidR="00566E4F">
        <w:t xml:space="preserve"> if a private launcher update is published, it is probably desirable to provide the same configuration in the </w:t>
      </w:r>
      <w:proofErr w:type="spellStart"/>
      <w:r w:rsidRPr="00A62F74">
        <w:rPr>
          <w:i/>
        </w:rPr>
        <w:t>launcher.patch_url</w:t>
      </w:r>
      <w:proofErr w:type="spellEnd"/>
      <w:r w:rsidR="00566E4F">
        <w:t xml:space="preserve"> archive</w:t>
      </w:r>
      <w:r>
        <w:t>.</w:t>
      </w:r>
    </w:p>
    <w:p w14:paraId="2F1850B1" w14:textId="77777777" w:rsidR="0010591C" w:rsidRDefault="0010591C" w:rsidP="0010591C">
      <w:pPr>
        <w:pStyle w:val="Heading1"/>
      </w:pPr>
      <w:r>
        <w:lastRenderedPageBreak/>
        <w:t>Appendix</w:t>
      </w:r>
    </w:p>
    <w:p w14:paraId="52DC759C" w14:textId="77777777" w:rsidR="00160686" w:rsidRDefault="00160686" w:rsidP="0010591C">
      <w:pPr>
        <w:pStyle w:val="Heading2"/>
      </w:pPr>
      <w:proofErr w:type="spellStart"/>
      <w:r>
        <w:t>args.json</w:t>
      </w:r>
      <w:proofErr w:type="spellEnd"/>
    </w:p>
    <w:p w14:paraId="6E98BD4F" w14:textId="77777777" w:rsidR="0045437B" w:rsidRDefault="0045437B" w:rsidP="0045437B">
      <w:pPr>
        <w:pStyle w:val="Appendixcode"/>
      </w:pPr>
      <w:r>
        <w:t>{</w:t>
      </w:r>
    </w:p>
    <w:p w14:paraId="74A35F28" w14:textId="77777777" w:rsidR="0045437B" w:rsidRDefault="0045437B" w:rsidP="0045437B">
      <w:pPr>
        <w:pStyle w:val="Appendixcode"/>
      </w:pPr>
      <w:r>
        <w:tab/>
        <w:t>"</w:t>
      </w:r>
      <w:proofErr w:type="spellStart"/>
      <w:r>
        <w:t>OldPath</w:t>
      </w:r>
      <w:proofErr w:type="spellEnd"/>
      <w:r>
        <w:t>": "c:\\rxpatch\\Open Beta 3",</w:t>
      </w:r>
    </w:p>
    <w:p w14:paraId="3A866B41" w14:textId="77777777" w:rsidR="0045437B" w:rsidRDefault="0045437B" w:rsidP="0045437B">
      <w:pPr>
        <w:pStyle w:val="Appendixcode"/>
      </w:pPr>
      <w:r>
        <w:tab/>
        <w:t>"</w:t>
      </w:r>
      <w:proofErr w:type="spellStart"/>
      <w:r>
        <w:t>NewPath</w:t>
      </w:r>
      <w:proofErr w:type="spellEnd"/>
      <w:r>
        <w:t>": "c:\\rxpatch\\Open Beta 4",</w:t>
      </w:r>
    </w:p>
    <w:p w14:paraId="51CD81D7" w14:textId="77777777" w:rsidR="0045437B" w:rsidRDefault="0045437B" w:rsidP="0045437B">
      <w:pPr>
        <w:pStyle w:val="Appendixcode"/>
      </w:pPr>
      <w:r>
        <w:tab/>
        <w:t>"</w:t>
      </w:r>
      <w:proofErr w:type="spellStart"/>
      <w:r>
        <w:t>PatchPath</w:t>
      </w:r>
      <w:proofErr w:type="spellEnd"/>
      <w:r>
        <w:t>": "c:\\rxpatch\\Open Beta 4 patch",</w:t>
      </w:r>
    </w:p>
    <w:p w14:paraId="53FAFE27" w14:textId="77777777" w:rsidR="0045437B" w:rsidRPr="00160686" w:rsidRDefault="0045437B" w:rsidP="0045437B">
      <w:pPr>
        <w:pStyle w:val="Appendixcode"/>
      </w:pPr>
      <w:r>
        <w:t>}</w:t>
      </w:r>
    </w:p>
    <w:p w14:paraId="5EF51155" w14:textId="77777777" w:rsidR="0010591C" w:rsidRDefault="0010591C" w:rsidP="0010591C">
      <w:pPr>
        <w:pStyle w:val="Heading2"/>
      </w:pPr>
      <w:proofErr w:type="spellStart"/>
      <w:r>
        <w:t>version.json</w:t>
      </w:r>
      <w:proofErr w:type="spellEnd"/>
    </w:p>
    <w:p w14:paraId="7AA6CAAF" w14:textId="77777777" w:rsidR="0010591C" w:rsidRPr="0010591C" w:rsidRDefault="0010591C" w:rsidP="0010591C">
      <w:pPr>
        <w:pStyle w:val="Appendixcode"/>
      </w:pPr>
      <w:r w:rsidRPr="0010591C">
        <w:t>{</w:t>
      </w:r>
    </w:p>
    <w:p w14:paraId="6BBA8F7C" w14:textId="77777777" w:rsidR="0010591C" w:rsidRPr="0010591C" w:rsidRDefault="0010591C" w:rsidP="0010591C">
      <w:pPr>
        <w:pStyle w:val="Appendixcode"/>
      </w:pPr>
      <w:r w:rsidRPr="0010591C">
        <w:tab/>
        <w:t>"</w:t>
      </w:r>
      <w:proofErr w:type="gramStart"/>
      <w:r w:rsidRPr="0010591C">
        <w:t>launcher</w:t>
      </w:r>
      <w:proofErr w:type="gramEnd"/>
      <w:r w:rsidRPr="0010591C">
        <w:t>": {</w:t>
      </w:r>
    </w:p>
    <w:p w14:paraId="6F1F883F" w14:textId="77777777" w:rsidR="0010591C" w:rsidRPr="0010591C" w:rsidRDefault="0010591C" w:rsidP="0010591C">
      <w:pPr>
        <w:pStyle w:val="Appendixcode"/>
      </w:pPr>
      <w:r w:rsidRPr="0010591C">
        <w:tab/>
      </w:r>
      <w:r w:rsidRPr="0010591C">
        <w:tab/>
        <w:t>"</w:t>
      </w:r>
      <w:proofErr w:type="spellStart"/>
      <w:r w:rsidRPr="0010591C">
        <w:t>version_name</w:t>
      </w:r>
      <w:proofErr w:type="spellEnd"/>
      <w:r w:rsidRPr="0010591C">
        <w:t>": "0.51",</w:t>
      </w:r>
    </w:p>
    <w:p w14:paraId="24536A4F" w14:textId="4881C8C9" w:rsidR="00A62F74" w:rsidRDefault="0010591C" w:rsidP="00A62F74">
      <w:pPr>
        <w:pStyle w:val="Appendixcode"/>
      </w:pPr>
      <w:r w:rsidRPr="0010591C">
        <w:tab/>
      </w:r>
      <w:r w:rsidRPr="0010591C">
        <w:tab/>
        <w:t>"</w:t>
      </w:r>
      <w:proofErr w:type="spellStart"/>
      <w:r w:rsidRPr="0010591C">
        <w:t>version_number</w:t>
      </w:r>
      <w:proofErr w:type="spellEnd"/>
      <w:r w:rsidRPr="0010591C">
        <w:t>": 51,</w:t>
      </w:r>
      <w:r w:rsidR="00A62F74" w:rsidRPr="00A62F74">
        <w:t xml:space="preserve"> </w:t>
      </w:r>
    </w:p>
    <w:p w14:paraId="27BAD100" w14:textId="24728C81" w:rsidR="0010591C" w:rsidRPr="0010591C" w:rsidRDefault="00A62F74" w:rsidP="00A62F74">
      <w:pPr>
        <w:pStyle w:val="Appendixcode"/>
      </w:pPr>
      <w:r>
        <w:tab/>
      </w:r>
      <w:r>
        <w:tab/>
        <w:t>"</w:t>
      </w:r>
      <w:proofErr w:type="spellStart"/>
      <w:r>
        <w:t>patch_url</w:t>
      </w:r>
      <w:proofErr w:type="spellEnd"/>
      <w:r>
        <w:t>": "http://renegade-x.com/patch/Launcher-r2782.zip",</w:t>
      </w:r>
    </w:p>
    <w:p w14:paraId="44F0A712" w14:textId="77777777" w:rsidR="0010591C" w:rsidRPr="0010591C" w:rsidRDefault="0010591C" w:rsidP="0010591C">
      <w:pPr>
        <w:pStyle w:val="Appendixcode"/>
      </w:pPr>
      <w:r w:rsidRPr="0010591C">
        <w:tab/>
        <w:t>},</w:t>
      </w:r>
    </w:p>
    <w:p w14:paraId="5F33C850" w14:textId="77777777" w:rsidR="008C3BD6" w:rsidRDefault="0010591C" w:rsidP="008C3BD6">
      <w:pPr>
        <w:pStyle w:val="Appendixcode"/>
        <w:rPr>
          <w:ins w:id="25" w:author="Peter" w:date="2015-02-23T00:31:00Z"/>
        </w:rPr>
      </w:pPr>
      <w:r w:rsidRPr="0010591C">
        <w:tab/>
        <w:t>"</w:t>
      </w:r>
      <w:proofErr w:type="gramStart"/>
      <w:r w:rsidRPr="0010591C">
        <w:t>game</w:t>
      </w:r>
      <w:proofErr w:type="gramEnd"/>
      <w:r w:rsidRPr="0010591C">
        <w:t>": {</w:t>
      </w:r>
    </w:p>
    <w:p w14:paraId="5F462E9C" w14:textId="297E29D1" w:rsidR="0010591C" w:rsidRPr="0010591C" w:rsidRDefault="008C3BD6" w:rsidP="008C3BD6">
      <w:pPr>
        <w:pStyle w:val="Appendixcode"/>
      </w:pPr>
      <w:commentRangeStart w:id="26"/>
      <w:ins w:id="27" w:author="Peter" w:date="2015-02-23T00:31:00Z">
        <w:r>
          <w:tab/>
        </w:r>
        <w:r>
          <w:tab/>
          <w:t>"</w:t>
        </w:r>
        <w:proofErr w:type="spellStart"/>
        <w:r>
          <w:t>patch_url</w:t>
        </w:r>
        <w:proofErr w:type="spellEnd"/>
        <w:r>
          <w:t>": "http://</w:t>
        </w:r>
      </w:ins>
      <w:ins w:id="28" w:author="Peter" w:date="2015-02-23T00:33:00Z">
        <w:r>
          <w:t>seattle1.</w:t>
        </w:r>
      </w:ins>
      <w:ins w:id="29" w:author="Peter" w:date="2015-02-23T00:32:00Z">
        <w:r>
          <w:t>renegade-x.com/</w:t>
        </w:r>
        <w:proofErr w:type="spellStart"/>
        <w:r>
          <w:t>test_patch</w:t>
        </w:r>
      </w:ins>
      <w:proofErr w:type="spellEnd"/>
      <w:ins w:id="30" w:author="Peter" w:date="2015-02-23T00:31:00Z">
        <w:r>
          <w:t>",</w:t>
        </w:r>
      </w:ins>
      <w:commentRangeEnd w:id="26"/>
      <w:ins w:id="31" w:author="Peter" w:date="2015-02-23T00:32:00Z">
        <w:r>
          <w:rPr>
            <w:rStyle w:val="CommentReference"/>
            <w:rFonts w:asciiTheme="minorHAnsi" w:hAnsiTheme="minorHAnsi" w:cstheme="minorBidi"/>
          </w:rPr>
          <w:commentReference w:id="26"/>
        </w:r>
      </w:ins>
    </w:p>
    <w:p w14:paraId="06A0F2C7" w14:textId="77777777" w:rsidR="00887E43" w:rsidRDefault="00887E43" w:rsidP="00887E43">
      <w:pPr>
        <w:pStyle w:val="Appendixcode"/>
        <w:rPr>
          <w:ins w:id="32" w:author="Peter" w:date="2015-02-23T00:20:00Z"/>
        </w:rPr>
      </w:pPr>
      <w:ins w:id="33" w:author="Peter" w:date="2015-02-23T00:20:00Z">
        <w:r>
          <w:tab/>
        </w:r>
        <w:r>
          <w:tab/>
          <w:t>"</w:t>
        </w:r>
        <w:proofErr w:type="spellStart"/>
        <w:r>
          <w:t>patch_urls</w:t>
        </w:r>
        <w:proofErr w:type="spellEnd"/>
        <w:r>
          <w:t>": [</w:t>
        </w:r>
      </w:ins>
    </w:p>
    <w:p w14:paraId="678E7948" w14:textId="77777777" w:rsidR="00887E43" w:rsidRDefault="00887E43" w:rsidP="00887E43">
      <w:pPr>
        <w:pStyle w:val="Appendixcode"/>
        <w:rPr>
          <w:ins w:id="34" w:author="Peter" w:date="2015-02-23T00:20:00Z"/>
        </w:rPr>
      </w:pPr>
      <w:ins w:id="35" w:author="Peter" w:date="2015-02-23T00:20:00Z">
        <w:r>
          <w:tab/>
        </w:r>
        <w:r>
          <w:tab/>
        </w:r>
        <w:r>
          <w:tab/>
          <w:t>"http://seattle1.renegade-x.com/</w:t>
        </w:r>
        <w:proofErr w:type="spellStart"/>
        <w:r>
          <w:t>test_patch</w:t>
        </w:r>
        <w:proofErr w:type="spellEnd"/>
        <w:r>
          <w:t>",</w:t>
        </w:r>
      </w:ins>
    </w:p>
    <w:p w14:paraId="5FCFB9D0" w14:textId="77777777" w:rsidR="00887E43" w:rsidRDefault="00887E43" w:rsidP="00887E43">
      <w:pPr>
        <w:pStyle w:val="Appendixcode"/>
        <w:rPr>
          <w:ins w:id="36" w:author="Peter" w:date="2015-02-23T00:20:00Z"/>
        </w:rPr>
      </w:pPr>
      <w:ins w:id="37" w:author="Peter" w:date="2015-02-23T00:20:00Z">
        <w:r>
          <w:tab/>
        </w:r>
        <w:r>
          <w:tab/>
        </w:r>
        <w:r>
          <w:tab/>
          <w:t>"http://phoenix1.renegade-x.com/</w:t>
        </w:r>
        <w:proofErr w:type="spellStart"/>
        <w:r>
          <w:t>test_patch</w:t>
        </w:r>
        <w:proofErr w:type="spellEnd"/>
        <w:r>
          <w:t>",</w:t>
        </w:r>
      </w:ins>
    </w:p>
    <w:p w14:paraId="3F1847AA" w14:textId="77777777" w:rsidR="00887E43" w:rsidRDefault="00887E43" w:rsidP="00887E43">
      <w:pPr>
        <w:pStyle w:val="Appendixcode"/>
        <w:rPr>
          <w:ins w:id="38" w:author="Peter" w:date="2015-02-23T00:20:00Z"/>
        </w:rPr>
      </w:pPr>
      <w:ins w:id="39" w:author="Peter" w:date="2015-02-23T00:20:00Z">
        <w:r>
          <w:tab/>
        </w:r>
        <w:r>
          <w:tab/>
        </w:r>
        <w:r>
          <w:tab/>
          <w:t>"http://denver1.renegade-x.com/</w:t>
        </w:r>
        <w:proofErr w:type="spellStart"/>
        <w:r>
          <w:t>test_patch</w:t>
        </w:r>
        <w:proofErr w:type="spellEnd"/>
        <w:r>
          <w:t>",</w:t>
        </w:r>
      </w:ins>
    </w:p>
    <w:p w14:paraId="21821C34" w14:textId="77777777" w:rsidR="00887E43" w:rsidRDefault="00887E43" w:rsidP="00887E43">
      <w:pPr>
        <w:pStyle w:val="Appendixcode"/>
        <w:rPr>
          <w:ins w:id="40" w:author="Peter" w:date="2015-02-23T00:20:00Z"/>
        </w:rPr>
      </w:pPr>
      <w:ins w:id="41" w:author="Peter" w:date="2015-02-23T00:20:00Z">
        <w:r>
          <w:tab/>
        </w:r>
        <w:r>
          <w:tab/>
        </w:r>
        <w:r>
          <w:tab/>
          <w:t>"http://denver2.renegade-x.com/</w:t>
        </w:r>
        <w:proofErr w:type="spellStart"/>
        <w:r>
          <w:t>test_patch</w:t>
        </w:r>
        <w:proofErr w:type="spellEnd"/>
        <w:r>
          <w:t>",</w:t>
        </w:r>
      </w:ins>
    </w:p>
    <w:p w14:paraId="1780A965" w14:textId="77777777" w:rsidR="00887E43" w:rsidRDefault="00887E43" w:rsidP="00887E43">
      <w:pPr>
        <w:pStyle w:val="Appendixcode"/>
        <w:rPr>
          <w:ins w:id="42" w:author="Peter" w:date="2015-02-23T00:20:00Z"/>
        </w:rPr>
      </w:pPr>
      <w:ins w:id="43" w:author="Peter" w:date="2015-02-23T00:20:00Z">
        <w:r>
          <w:tab/>
        </w:r>
        <w:r>
          <w:tab/>
        </w:r>
        <w:r>
          <w:tab/>
          <w:t>"http://czech1.renegade-x.com/</w:t>
        </w:r>
        <w:proofErr w:type="spellStart"/>
        <w:r>
          <w:t>test_patch</w:t>
        </w:r>
        <w:proofErr w:type="spellEnd"/>
        <w:r>
          <w:t>",</w:t>
        </w:r>
      </w:ins>
    </w:p>
    <w:p w14:paraId="3DEF4B81" w14:textId="77777777" w:rsidR="00887E43" w:rsidRDefault="00887E43" w:rsidP="00887E43">
      <w:pPr>
        <w:pStyle w:val="Appendixcode"/>
        <w:rPr>
          <w:ins w:id="44" w:author="Peter" w:date="2015-02-23T00:20:00Z"/>
        </w:rPr>
      </w:pPr>
      <w:ins w:id="45" w:author="Peter" w:date="2015-02-23T00:20:00Z">
        <w:r>
          <w:tab/>
        </w:r>
        <w:r>
          <w:tab/>
        </w:r>
        <w:r>
          <w:tab/>
          <w:t>"http://czech2.renegade-x.com/</w:t>
        </w:r>
        <w:proofErr w:type="spellStart"/>
        <w:r>
          <w:t>test_patch</w:t>
        </w:r>
        <w:proofErr w:type="spellEnd"/>
        <w:r>
          <w:t>",</w:t>
        </w:r>
      </w:ins>
    </w:p>
    <w:p w14:paraId="7963ECCC" w14:textId="77777777" w:rsidR="00887E43" w:rsidRDefault="00887E43" w:rsidP="0010591C">
      <w:pPr>
        <w:pStyle w:val="Appendixcode"/>
        <w:rPr>
          <w:ins w:id="46" w:author="Peter" w:date="2015-02-23T00:20:00Z"/>
        </w:rPr>
      </w:pPr>
      <w:ins w:id="47" w:author="Peter" w:date="2015-02-23T00:20:00Z">
        <w:r>
          <w:tab/>
        </w:r>
        <w:r>
          <w:tab/>
          <w:t>],</w:t>
        </w:r>
      </w:ins>
    </w:p>
    <w:p w14:paraId="2277050B" w14:textId="098047A6" w:rsidR="0010591C" w:rsidRPr="0010591C" w:rsidDel="00887E43" w:rsidRDefault="0010591C" w:rsidP="00887E43">
      <w:pPr>
        <w:pStyle w:val="Appendixcode"/>
        <w:rPr>
          <w:del w:id="48" w:author="Peter" w:date="2015-02-23T00:20:00Z"/>
        </w:rPr>
      </w:pPr>
      <w:del w:id="49" w:author="Peter" w:date="2015-02-23T00:20:00Z">
        <w:r w:rsidRPr="0010591C" w:rsidDel="00887E43">
          <w:tab/>
        </w:r>
        <w:r w:rsidRPr="0010591C" w:rsidDel="00887E43">
          <w:tab/>
          <w:delText>"patch_url": "http://</w:delText>
        </w:r>
        <w:r w:rsidR="009E759B" w:rsidDel="00887E43">
          <w:delText>renegade-x.com/patch/Open Beta 4</w:delText>
        </w:r>
        <w:r w:rsidRPr="0010591C" w:rsidDel="00887E43">
          <w:delText>",</w:delText>
        </w:r>
      </w:del>
    </w:p>
    <w:p w14:paraId="4B093FD3" w14:textId="77777777" w:rsidR="0010591C" w:rsidRPr="0010591C" w:rsidRDefault="0010591C" w:rsidP="0010591C">
      <w:pPr>
        <w:pStyle w:val="Appendixcode"/>
      </w:pPr>
      <w:r w:rsidRPr="0010591C">
        <w:tab/>
      </w:r>
      <w:r w:rsidRPr="0010591C">
        <w:tab/>
        <w:t>"</w:t>
      </w:r>
      <w:proofErr w:type="spellStart"/>
      <w:r w:rsidRPr="0010591C">
        <w:t>version_name</w:t>
      </w:r>
      <w:proofErr w:type="spellEnd"/>
      <w:r w:rsidRPr="0010591C">
        <w:t>": "</w:t>
      </w:r>
      <w:r w:rsidR="009E759B">
        <w:t>Open Beta 4</w:t>
      </w:r>
      <w:r w:rsidRPr="0010591C">
        <w:t>",</w:t>
      </w:r>
    </w:p>
    <w:p w14:paraId="3CE270C6" w14:textId="4325666A" w:rsidR="0010591C" w:rsidRPr="0010591C" w:rsidRDefault="00154EEC" w:rsidP="0010591C">
      <w:pPr>
        <w:pStyle w:val="Appendixcode"/>
      </w:pPr>
      <w:r>
        <w:tab/>
      </w:r>
      <w:r>
        <w:tab/>
        <w:t>"</w:t>
      </w:r>
      <w:proofErr w:type="spellStart"/>
      <w:r>
        <w:t>version_number</w:t>
      </w:r>
      <w:proofErr w:type="spellEnd"/>
      <w:r>
        <w:t>": 40</w:t>
      </w:r>
      <w:ins w:id="50" w:author="Peter" w:date="2015-02-23T00:28:00Z">
        <w:r w:rsidR="008C3BD6">
          <w:t>0</w:t>
        </w:r>
      </w:ins>
      <w:r>
        <w:t>0</w:t>
      </w:r>
      <w:r w:rsidR="0010591C" w:rsidRPr="0010591C">
        <w:t>,</w:t>
      </w:r>
    </w:p>
    <w:p w14:paraId="560D1DB7" w14:textId="77777777" w:rsidR="0010591C" w:rsidRPr="0010591C" w:rsidRDefault="0010591C" w:rsidP="0010591C">
      <w:pPr>
        <w:pStyle w:val="Appendixcode"/>
      </w:pPr>
      <w:r w:rsidRPr="0010591C">
        <w:tab/>
        <w:t>}</w:t>
      </w:r>
    </w:p>
    <w:p w14:paraId="5039E1C0" w14:textId="77777777" w:rsidR="0010591C" w:rsidRPr="0010591C" w:rsidRDefault="0010591C" w:rsidP="0010591C">
      <w:pPr>
        <w:pStyle w:val="Appendixcode"/>
      </w:pPr>
      <w:r w:rsidRPr="0010591C">
        <w:t>}</w:t>
      </w:r>
    </w:p>
    <w:sectPr w:rsidR="0010591C" w:rsidRPr="001059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ter" w:date="2014-11-03T00:14:00Z" w:initials="P">
    <w:p w14:paraId="75316A14" w14:textId="7819CEED" w:rsidR="000B1C0E" w:rsidRDefault="00C1627A">
      <w:pPr>
        <w:pStyle w:val="CommentText"/>
      </w:pPr>
      <w:r>
        <w:rPr>
          <w:rStyle w:val="CommentReference"/>
        </w:rPr>
        <w:t xml:space="preserve">On installation, </w:t>
      </w:r>
      <w:r w:rsidR="000B1C0E">
        <w:rPr>
          <w:rStyle w:val="CommentReference"/>
        </w:rPr>
        <w:annotationRef/>
      </w:r>
      <w:r>
        <w:rPr>
          <w:rStyle w:val="CommentReference"/>
        </w:rPr>
        <w:t>Binaries/InstallInfo.xml is generated with a random GUID, which corresponds to the registry keys used by UDK and the uninstaller. This allows multiple installations of UDK and Renegade X to coexist</w:t>
      </w:r>
      <w:bookmarkStart w:id="2" w:name="_GoBack"/>
      <w:bookmarkEnd w:id="2"/>
      <w:r>
        <w:rPr>
          <w:rStyle w:val="CommentReference"/>
        </w:rPr>
        <w:t>.</w:t>
      </w:r>
    </w:p>
  </w:comment>
  <w:comment w:id="26" w:author="Peter" w:date="2015-02-23T00:32:00Z" w:initials="P">
    <w:p w14:paraId="592EA8B6" w14:textId="17E3D6A4" w:rsidR="008C3BD6" w:rsidRDefault="008C3BD6">
      <w:pPr>
        <w:pStyle w:val="CommentText"/>
      </w:pPr>
      <w:r>
        <w:rPr>
          <w:rStyle w:val="CommentReference"/>
        </w:rPr>
        <w:annotationRef/>
      </w:r>
      <w:r>
        <w:t>For backwards compatibility.</w:t>
      </w:r>
      <w:r w:rsidR="00523418">
        <w:t xml:space="preserve"> Only necessary until the launcher is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16A14" w15:done="0"/>
  <w15:commentEx w15:paraId="592EA8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A4A82" w14:textId="77777777" w:rsidR="0010676E" w:rsidRDefault="0010676E" w:rsidP="00E16A36">
      <w:pPr>
        <w:spacing w:after="0" w:line="240" w:lineRule="auto"/>
      </w:pPr>
      <w:r>
        <w:separator/>
      </w:r>
    </w:p>
  </w:endnote>
  <w:endnote w:type="continuationSeparator" w:id="0">
    <w:p w14:paraId="03ECD993" w14:textId="77777777" w:rsidR="0010676E" w:rsidRDefault="0010676E" w:rsidP="00E1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9F9BB" w14:textId="77777777" w:rsidR="0010676E" w:rsidRDefault="0010676E" w:rsidP="00E16A36">
      <w:pPr>
        <w:spacing w:after="0" w:line="240" w:lineRule="auto"/>
      </w:pPr>
      <w:r>
        <w:separator/>
      </w:r>
    </w:p>
  </w:footnote>
  <w:footnote w:type="continuationSeparator" w:id="0">
    <w:p w14:paraId="01025BBB" w14:textId="77777777" w:rsidR="0010676E" w:rsidRDefault="0010676E" w:rsidP="00E16A36">
      <w:pPr>
        <w:spacing w:after="0" w:line="240" w:lineRule="auto"/>
      </w:pPr>
      <w:r>
        <w:continuationSeparator/>
      </w:r>
    </w:p>
  </w:footnote>
  <w:footnote w:id="1">
    <w:p w14:paraId="746723B0" w14:textId="6B41590F" w:rsidR="00E16A36" w:rsidRDefault="00E16A36">
      <w:pPr>
        <w:pStyle w:val="FootnoteText"/>
      </w:pPr>
      <w:r>
        <w:rPr>
          <w:rStyle w:val="FootnoteReference"/>
        </w:rPr>
        <w:footnoteRef/>
      </w:r>
      <w:r>
        <w:t xml:space="preserve"> A rough estimate can be </w:t>
      </w:r>
      <w:r w:rsidR="005E3060">
        <w:t>made</w:t>
      </w:r>
      <w:r>
        <w:t xml:space="preserve"> by comparing the size of the </w:t>
      </w:r>
      <w:r w:rsidRPr="00E16A36">
        <w:rPr>
          <w:rStyle w:val="CodeChar"/>
        </w:rPr>
        <w:t>full</w:t>
      </w:r>
      <w:r>
        <w:t xml:space="preserve"> directory in the PATCH directory, with the size of the NEW directory. The former grows until it is approximately the size of the latter</w:t>
      </w:r>
      <w:r w:rsidR="003C0CD6">
        <w:t>, at which point the patch is completed</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EA3989"/>
    <w:multiLevelType w:val="hybridMultilevel"/>
    <w:tmpl w:val="3872E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w15:presenceInfo w15:providerId="None" w15:userId="Pe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128"/>
    <w:rsid w:val="00002813"/>
    <w:rsid w:val="000B1C0E"/>
    <w:rsid w:val="0010591C"/>
    <w:rsid w:val="0010676E"/>
    <w:rsid w:val="00127B7F"/>
    <w:rsid w:val="00154EEC"/>
    <w:rsid w:val="00160686"/>
    <w:rsid w:val="002044BF"/>
    <w:rsid w:val="0026322C"/>
    <w:rsid w:val="003465BE"/>
    <w:rsid w:val="003C0CD6"/>
    <w:rsid w:val="0045437B"/>
    <w:rsid w:val="0048122C"/>
    <w:rsid w:val="004D2E55"/>
    <w:rsid w:val="00523418"/>
    <w:rsid w:val="00566E4F"/>
    <w:rsid w:val="00571D9C"/>
    <w:rsid w:val="005A7954"/>
    <w:rsid w:val="005E3060"/>
    <w:rsid w:val="00641F99"/>
    <w:rsid w:val="00737150"/>
    <w:rsid w:val="00743705"/>
    <w:rsid w:val="007968AC"/>
    <w:rsid w:val="007A488F"/>
    <w:rsid w:val="007D5D14"/>
    <w:rsid w:val="00857FE3"/>
    <w:rsid w:val="00887E43"/>
    <w:rsid w:val="008C3BD6"/>
    <w:rsid w:val="00900E7D"/>
    <w:rsid w:val="009E759B"/>
    <w:rsid w:val="00A5605A"/>
    <w:rsid w:val="00A62F74"/>
    <w:rsid w:val="00A81C2D"/>
    <w:rsid w:val="00B65864"/>
    <w:rsid w:val="00B72A59"/>
    <w:rsid w:val="00C04128"/>
    <w:rsid w:val="00C1627A"/>
    <w:rsid w:val="00C95AC0"/>
    <w:rsid w:val="00CB6DB5"/>
    <w:rsid w:val="00D073E5"/>
    <w:rsid w:val="00D24119"/>
    <w:rsid w:val="00D6162E"/>
    <w:rsid w:val="00DB6EF1"/>
    <w:rsid w:val="00DC7CBC"/>
    <w:rsid w:val="00E16A36"/>
    <w:rsid w:val="00EF62E8"/>
    <w:rsid w:val="00F2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EAE1"/>
  <w15:chartTrackingRefBased/>
  <w15:docId w15:val="{D5545892-D6E0-40F5-B611-208C24F6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4128"/>
    <w:pPr>
      <w:ind w:left="720"/>
      <w:contextualSpacing/>
    </w:pPr>
  </w:style>
  <w:style w:type="paragraph" w:customStyle="1" w:styleId="Code">
    <w:name w:val="Code"/>
    <w:basedOn w:val="Normal"/>
    <w:link w:val="CodeChar"/>
    <w:qFormat/>
    <w:rsid w:val="0010591C"/>
    <w:rPr>
      <w:rFonts w:ascii="Consolas" w:hAnsi="Consolas" w:cs="Consolas"/>
      <w:color w:val="ED7D31" w:themeColor="accent2"/>
      <w:sz w:val="20"/>
      <w:szCs w:val="20"/>
    </w:rPr>
  </w:style>
  <w:style w:type="character" w:customStyle="1" w:styleId="Heading2Char">
    <w:name w:val="Heading 2 Char"/>
    <w:basedOn w:val="DefaultParagraphFont"/>
    <w:link w:val="Heading2"/>
    <w:uiPriority w:val="9"/>
    <w:rsid w:val="0010591C"/>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10591C"/>
    <w:rPr>
      <w:rFonts w:ascii="Consolas" w:hAnsi="Consolas" w:cs="Consolas"/>
      <w:color w:val="ED7D31" w:themeColor="accent2"/>
      <w:sz w:val="20"/>
      <w:szCs w:val="20"/>
    </w:rPr>
  </w:style>
  <w:style w:type="paragraph" w:customStyle="1" w:styleId="Appendixcode">
    <w:name w:val="Appendix code"/>
    <w:basedOn w:val="Code"/>
    <w:link w:val="AppendixcodeChar"/>
    <w:qFormat/>
    <w:rsid w:val="0045437B"/>
    <w:pPr>
      <w:keepNext/>
      <w:keepLines/>
      <w:spacing w:line="240" w:lineRule="auto"/>
      <w:contextualSpacing/>
    </w:pPr>
    <w:rPr>
      <w:color w:val="auto"/>
      <w:sz w:val="18"/>
      <w:szCs w:val="18"/>
    </w:rPr>
  </w:style>
  <w:style w:type="character" w:styleId="Hyperlink">
    <w:name w:val="Hyperlink"/>
    <w:basedOn w:val="DefaultParagraphFont"/>
    <w:uiPriority w:val="99"/>
    <w:unhideWhenUsed/>
    <w:rsid w:val="00B65864"/>
    <w:rPr>
      <w:color w:val="0563C1" w:themeColor="hyperlink"/>
      <w:u w:val="single"/>
    </w:rPr>
  </w:style>
  <w:style w:type="character" w:customStyle="1" w:styleId="AppendixcodeChar">
    <w:name w:val="Appendix code Char"/>
    <w:basedOn w:val="CodeChar"/>
    <w:link w:val="Appendixcode"/>
    <w:rsid w:val="0045437B"/>
    <w:rPr>
      <w:rFonts w:ascii="Consolas" w:hAnsi="Consolas" w:cs="Consolas"/>
      <w:color w:val="ED7D31" w:themeColor="accent2"/>
      <w:sz w:val="18"/>
      <w:szCs w:val="18"/>
    </w:rPr>
  </w:style>
  <w:style w:type="paragraph" w:styleId="FootnoteText">
    <w:name w:val="footnote text"/>
    <w:basedOn w:val="Normal"/>
    <w:link w:val="FootnoteTextChar"/>
    <w:uiPriority w:val="99"/>
    <w:semiHidden/>
    <w:unhideWhenUsed/>
    <w:rsid w:val="00E16A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6A36"/>
    <w:rPr>
      <w:sz w:val="20"/>
      <w:szCs w:val="20"/>
    </w:rPr>
  </w:style>
  <w:style w:type="character" w:styleId="FootnoteReference">
    <w:name w:val="footnote reference"/>
    <w:basedOn w:val="DefaultParagraphFont"/>
    <w:uiPriority w:val="99"/>
    <w:semiHidden/>
    <w:unhideWhenUsed/>
    <w:rsid w:val="00E16A36"/>
    <w:rPr>
      <w:vertAlign w:val="superscript"/>
    </w:rPr>
  </w:style>
  <w:style w:type="character" w:styleId="FollowedHyperlink">
    <w:name w:val="FollowedHyperlink"/>
    <w:basedOn w:val="DefaultParagraphFont"/>
    <w:uiPriority w:val="99"/>
    <w:semiHidden/>
    <w:unhideWhenUsed/>
    <w:rsid w:val="00DC7CBC"/>
    <w:rPr>
      <w:color w:val="954F72" w:themeColor="followedHyperlink"/>
      <w:u w:val="single"/>
    </w:rPr>
  </w:style>
  <w:style w:type="character" w:styleId="CommentReference">
    <w:name w:val="annotation reference"/>
    <w:basedOn w:val="DefaultParagraphFont"/>
    <w:uiPriority w:val="99"/>
    <w:semiHidden/>
    <w:unhideWhenUsed/>
    <w:rsid w:val="000B1C0E"/>
    <w:rPr>
      <w:sz w:val="16"/>
      <w:szCs w:val="16"/>
    </w:rPr>
  </w:style>
  <w:style w:type="paragraph" w:styleId="CommentText">
    <w:name w:val="annotation text"/>
    <w:basedOn w:val="Normal"/>
    <w:link w:val="CommentTextChar"/>
    <w:uiPriority w:val="99"/>
    <w:semiHidden/>
    <w:unhideWhenUsed/>
    <w:rsid w:val="000B1C0E"/>
    <w:pPr>
      <w:spacing w:line="240" w:lineRule="auto"/>
    </w:pPr>
    <w:rPr>
      <w:sz w:val="20"/>
      <w:szCs w:val="20"/>
    </w:rPr>
  </w:style>
  <w:style w:type="character" w:customStyle="1" w:styleId="CommentTextChar">
    <w:name w:val="Comment Text Char"/>
    <w:basedOn w:val="DefaultParagraphFont"/>
    <w:link w:val="CommentText"/>
    <w:uiPriority w:val="99"/>
    <w:semiHidden/>
    <w:rsid w:val="000B1C0E"/>
    <w:rPr>
      <w:sz w:val="20"/>
      <w:szCs w:val="20"/>
    </w:rPr>
  </w:style>
  <w:style w:type="paragraph" w:styleId="CommentSubject">
    <w:name w:val="annotation subject"/>
    <w:basedOn w:val="CommentText"/>
    <w:next w:val="CommentText"/>
    <w:link w:val="CommentSubjectChar"/>
    <w:uiPriority w:val="99"/>
    <w:semiHidden/>
    <w:unhideWhenUsed/>
    <w:rsid w:val="000B1C0E"/>
    <w:rPr>
      <w:b/>
      <w:bCs/>
    </w:rPr>
  </w:style>
  <w:style w:type="character" w:customStyle="1" w:styleId="CommentSubjectChar">
    <w:name w:val="Comment Subject Char"/>
    <w:basedOn w:val="CommentTextChar"/>
    <w:link w:val="CommentSubject"/>
    <w:uiPriority w:val="99"/>
    <w:semiHidden/>
    <w:rsid w:val="000B1C0E"/>
    <w:rPr>
      <w:b/>
      <w:bCs/>
      <w:sz w:val="20"/>
      <w:szCs w:val="20"/>
    </w:rPr>
  </w:style>
  <w:style w:type="paragraph" w:styleId="BalloonText">
    <w:name w:val="Balloon Text"/>
    <w:basedOn w:val="Normal"/>
    <w:link w:val="BalloonTextChar"/>
    <w:uiPriority w:val="99"/>
    <w:semiHidden/>
    <w:unhideWhenUsed/>
    <w:rsid w:val="000B1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egade-x.com/launcher_data/version.js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negade-x.com/launcher_data/version.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negade-x.com/patches/Open%20Beta%2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720A-704D-4088-86D0-A888C688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32</cp:revision>
  <dcterms:created xsi:type="dcterms:W3CDTF">2014-11-02T18:09:00Z</dcterms:created>
  <dcterms:modified xsi:type="dcterms:W3CDTF">2015-02-22T23:42:00Z</dcterms:modified>
</cp:coreProperties>
</file>